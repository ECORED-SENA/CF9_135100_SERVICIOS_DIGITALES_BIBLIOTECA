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8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1910"/>
        <w:tblGridChange w:id="0">
          <w:tblGrid>
            <w:gridCol w:w="2475"/>
            <w:gridCol w:w="1191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Infografía estática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Modelo funcional de los servicios básicos de una biblioteca pública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descriptivo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siguiente esquema le muestra las generalidades del modelo funcional de los servicios básicos de una biblioteca. Analícelo con atención: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0" distT="0" distL="0" distR="0">
                  <wp:extent cx="4601478" cy="259130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478" cy="25913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El editable de este esquema se encuentra en la carpeta anexos: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Modelo_Funcional_Servicios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Nota para #RevM&amp;P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los elementos del esquema infográfico se han venido trabajando en el componente (razón por la cual se piensa en una infografía fija para hacer recorderis y refuerzo mas no explicación).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Nota para #Produccion: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favor aportar diseño a este esquema.</w:t>
            </w:r>
            <w:del w:author="JGOA" w:id="0" w:date="2022-09-23T17:24:00Z">
              <w:r w:rsidDel="00000000" w:rsidR="00000000" w:rsidRPr="00000000">
                <w:rPr>
                  <w:sz w:val="20"/>
                  <w:szCs w:val="20"/>
                  <w:rtl w:val="0"/>
                </w:rPr>
                <w:delText xml:space="preserve"> 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drive de la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Carpeta Anexos: </w:t>
            </w:r>
            <w:r w:rsidDel="00000000" w:rsidR="00000000" w:rsidRPr="00000000">
              <w:rPr>
                <w:b w:val="1"/>
                <w:rtl w:val="0"/>
              </w:rPr>
              <w:t xml:space="preserve">Modelo_Funcional_Servicios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